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6E3" w:rsidRPr="00A2281C" w:rsidRDefault="00456404">
      <w:pPr>
        <w:rPr>
          <w:sz w:val="36"/>
          <w:szCs w:val="36"/>
        </w:rPr>
      </w:pPr>
      <w:r w:rsidRPr="00A2281C">
        <w:rPr>
          <w:rFonts w:hint="eastAsia"/>
          <w:sz w:val="36"/>
          <w:szCs w:val="36"/>
        </w:rPr>
        <w:t>Evaluation</w:t>
      </w:r>
    </w:p>
    <w:p w:rsidR="00456404" w:rsidRDefault="00456404"/>
    <w:p w:rsidR="00456404" w:rsidRPr="0056288B" w:rsidRDefault="00456404">
      <w:pPr>
        <w:rPr>
          <w:b/>
        </w:rPr>
      </w:pPr>
      <w:r w:rsidRPr="0056288B">
        <w:rPr>
          <w:b/>
        </w:rPr>
        <w:t>Participants</w:t>
      </w:r>
    </w:p>
    <w:p w:rsidR="0056288B" w:rsidRDefault="0056288B"/>
    <w:p w:rsidR="00456404" w:rsidRDefault="007C7C14">
      <w:del w:id="0" w:author="Bill" w:date="2009-12-13T03:15:00Z">
        <w:r w:rsidDel="00C075A8">
          <w:rPr>
            <w:rFonts w:hint="eastAsia"/>
          </w:rPr>
          <w:delText>The participants of the experiment are chosen randomly from the friends of the team members, based on their availability.</w:delText>
        </w:r>
        <w:r w:rsidR="00A2281C" w:rsidDel="00C075A8">
          <w:rPr>
            <w:rFonts w:hint="eastAsia"/>
          </w:rPr>
          <w:delText xml:space="preserve"> We had 8 participants in total</w:delText>
        </w:r>
      </w:del>
      <w:ins w:id="1" w:author="Bill" w:date="2009-12-13T03:15:00Z">
        <w:r w:rsidR="00C075A8">
          <w:t>Convenient samples of 8 participants were</w:t>
        </w:r>
      </w:ins>
      <w:ins w:id="2" w:author="Bill" w:date="2009-12-13T03:14:00Z">
        <w:r w:rsidR="00C075A8">
          <w:t xml:space="preserve"> selected from amongst friends of the team members</w:t>
        </w:r>
      </w:ins>
      <w:r w:rsidR="00A2281C">
        <w:rPr>
          <w:rFonts w:hint="eastAsia"/>
        </w:rPr>
        <w:t xml:space="preserve">, of which 3 are females and 5 are males (?). All the participants are UBC students and are computer users with average level of computer knowledge. The first participant was </w:t>
      </w:r>
      <w:del w:id="3" w:author="Bill" w:date="2009-12-13T03:18:00Z">
        <w:r w:rsidR="00A2281C" w:rsidDel="00C075A8">
          <w:rPr>
            <w:rFonts w:hint="eastAsia"/>
          </w:rPr>
          <w:delText>part of the</w:delText>
        </w:r>
      </w:del>
      <w:ins w:id="4" w:author="Bill" w:date="2009-12-13T03:18:00Z">
        <w:r w:rsidR="00C075A8">
          <w:t xml:space="preserve">intended to be a </w:t>
        </w:r>
      </w:ins>
      <w:del w:id="5" w:author="Bill" w:date="2009-12-13T03:18:00Z">
        <w:r w:rsidR="00A2281C" w:rsidDel="00C075A8">
          <w:rPr>
            <w:rFonts w:hint="eastAsia"/>
          </w:rPr>
          <w:delText xml:space="preserve"> </w:delText>
        </w:r>
      </w:del>
      <w:r w:rsidR="00A2281C">
        <w:rPr>
          <w:rFonts w:hint="eastAsia"/>
        </w:rPr>
        <w:t>pilot</w:t>
      </w:r>
      <w:del w:id="6" w:author="Bill" w:date="2009-12-13T03:18:00Z">
        <w:r w:rsidR="00A2281C" w:rsidDel="00C075A8">
          <w:rPr>
            <w:rFonts w:hint="eastAsia"/>
          </w:rPr>
          <w:delText xml:space="preserve"> study</w:delText>
        </w:r>
      </w:del>
      <w:ins w:id="7" w:author="Bill" w:date="2009-12-13T03:18:00Z">
        <w:r w:rsidR="00C075A8">
          <w:t xml:space="preserve"> subject, but since no significant changes were made in the study, the responses from the pilot study are included here</w:t>
        </w:r>
      </w:ins>
      <w:r w:rsidR="00A2281C">
        <w:rPr>
          <w:rFonts w:hint="eastAsia"/>
        </w:rPr>
        <w:t xml:space="preserve">. </w:t>
      </w:r>
      <w:del w:id="8" w:author="Bill" w:date="2009-12-13T03:19:00Z">
        <w:r w:rsidR="00A2281C" w:rsidDel="00C075A8">
          <w:rPr>
            <w:rFonts w:hint="eastAsia"/>
          </w:rPr>
          <w:delText xml:space="preserve">Participants 2, 3, 4 and 5 </w:delText>
        </w:r>
      </w:del>
      <w:ins w:id="9" w:author="Bill" w:date="2009-12-13T03:19:00Z">
        <w:r w:rsidR="00C075A8">
          <w:t xml:space="preserve">Four participants (P2, P3, P4 &amp; P5) </w:t>
        </w:r>
      </w:ins>
      <w:del w:id="10" w:author="Bill" w:date="2009-12-13T03:20:00Z">
        <w:r w:rsidR="00A2281C" w:rsidDel="00C075A8">
          <w:rPr>
            <w:rFonts w:hint="eastAsia"/>
          </w:rPr>
          <w:delText xml:space="preserve">did </w:delText>
        </w:r>
      </w:del>
      <w:ins w:id="11" w:author="Bill" w:date="2009-12-13T03:20:00Z">
        <w:r w:rsidR="00C075A8">
          <w:t>did</w:t>
        </w:r>
        <w:r w:rsidR="00C075A8">
          <w:rPr>
            <w:rFonts w:hint="eastAsia"/>
          </w:rPr>
          <w:t xml:space="preserve"> </w:t>
        </w:r>
      </w:ins>
      <w:r w:rsidR="00A2281C">
        <w:rPr>
          <w:rFonts w:hint="eastAsia"/>
        </w:rPr>
        <w:t xml:space="preserve">the experiments in an observation room </w:t>
      </w:r>
      <w:ins w:id="12" w:author="Bill" w:date="2009-12-13T03:22:00Z">
        <w:r w:rsidR="00C075A8">
          <w:rPr>
            <w:rFonts w:hint="eastAsia"/>
          </w:rPr>
          <w:t xml:space="preserve">specially designed for human subject </w:t>
        </w:r>
        <w:r w:rsidR="00C075A8">
          <w:t>experiments</w:t>
        </w:r>
        <w:r w:rsidR="00C075A8">
          <w:t xml:space="preserve"> </w:t>
        </w:r>
      </w:ins>
      <w:r w:rsidR="00A2281C">
        <w:rPr>
          <w:rFonts w:hint="eastAsia"/>
        </w:rPr>
        <w:t>(discussed below)</w:t>
      </w:r>
      <w:ins w:id="13" w:author="Bill" w:date="2009-12-13T03:20:00Z">
        <w:r w:rsidR="00C075A8">
          <w:t xml:space="preserve">, </w:t>
        </w:r>
      </w:ins>
      <w:del w:id="14" w:author="Bill" w:date="2009-12-13T03:20:00Z">
        <w:r w:rsidR="00A2281C" w:rsidDel="00C075A8">
          <w:rPr>
            <w:rFonts w:hint="eastAsia"/>
          </w:rPr>
          <w:delText xml:space="preserve"> </w:delText>
        </w:r>
      </w:del>
      <w:r w:rsidR="00A2281C">
        <w:rPr>
          <w:rFonts w:hint="eastAsia"/>
        </w:rPr>
        <w:t>and all other participants completed the experiments in general settings with one of the team members.</w:t>
      </w:r>
    </w:p>
    <w:p w:rsidR="007C7C14" w:rsidRPr="00A2281C" w:rsidRDefault="007C7C14"/>
    <w:p w:rsidR="00456404" w:rsidRPr="007C7C14" w:rsidRDefault="00456404">
      <w:pPr>
        <w:rPr>
          <w:b/>
        </w:rPr>
      </w:pPr>
      <w:r w:rsidRPr="007C7C14">
        <w:rPr>
          <w:b/>
        </w:rPr>
        <w:t>Apparatus</w:t>
      </w:r>
    </w:p>
    <w:p w:rsidR="007C7C14" w:rsidRDefault="007C7C14"/>
    <w:p w:rsidR="007C7C14" w:rsidRDefault="007C7C14">
      <w:r>
        <w:rPr>
          <w:rFonts w:hint="eastAsia"/>
        </w:rPr>
        <w:t xml:space="preserve">The </w:t>
      </w:r>
      <w:r>
        <w:t>experiment</w:t>
      </w:r>
      <w:r>
        <w:rPr>
          <w:rFonts w:hint="eastAsia"/>
        </w:rPr>
        <w:t xml:space="preserve">s were </w:t>
      </w:r>
      <w:del w:id="15" w:author="Bill" w:date="2009-12-13T03:21:00Z">
        <w:r w:rsidDel="00C075A8">
          <w:rPr>
            <w:rFonts w:hint="eastAsia"/>
          </w:rPr>
          <w:delText xml:space="preserve">done </w:delText>
        </w:r>
      </w:del>
      <w:ins w:id="16" w:author="Bill" w:date="2009-12-13T03:21:00Z">
        <w:r w:rsidR="00C075A8">
          <w:t>conducted</w:t>
        </w:r>
        <w:r w:rsidR="00C075A8">
          <w:rPr>
            <w:rFonts w:hint="eastAsia"/>
          </w:rPr>
          <w:t xml:space="preserve"> </w:t>
        </w:r>
      </w:ins>
      <w:del w:id="17" w:author="Bill" w:date="2009-12-13T03:21:00Z">
        <w:r w:rsidDel="00C075A8">
          <w:rPr>
            <w:rFonts w:hint="eastAsia"/>
          </w:rPr>
          <w:delText xml:space="preserve">on </w:delText>
        </w:r>
      </w:del>
      <w:ins w:id="18" w:author="Bill" w:date="2009-12-13T03:21:00Z">
        <w:r w:rsidR="00C075A8">
          <w:t>by using</w:t>
        </w:r>
        <w:r w:rsidR="00C075A8">
          <w:rPr>
            <w:rFonts w:hint="eastAsia"/>
          </w:rPr>
          <w:t xml:space="preserve"> </w:t>
        </w:r>
      </w:ins>
      <w:r>
        <w:rPr>
          <w:rFonts w:hint="eastAsia"/>
        </w:rPr>
        <w:t xml:space="preserve">two connected personal computers. The software system of one of them was specially configured as the working </w:t>
      </w:r>
      <w:r>
        <w:t>environment</w:t>
      </w:r>
      <w:r>
        <w:rPr>
          <w:rFonts w:hint="eastAsia"/>
        </w:rPr>
        <w:t xml:space="preserve"> for the </w:t>
      </w:r>
      <w:r>
        <w:t xml:space="preserve">participant; we call this computer the </w:t>
      </w:r>
      <w:r w:rsidRPr="007C7C14">
        <w:rPr>
          <w:i/>
        </w:rPr>
        <w:t>participant</w:t>
      </w:r>
      <w:r>
        <w:rPr>
          <w:i/>
        </w:rPr>
        <w:t>’</w:t>
      </w:r>
      <w:r>
        <w:rPr>
          <w:rFonts w:hint="eastAsia"/>
          <w:i/>
        </w:rPr>
        <w:t>s</w:t>
      </w:r>
      <w:r w:rsidRPr="007C7C14">
        <w:rPr>
          <w:rFonts w:hint="eastAsia"/>
          <w:i/>
        </w:rPr>
        <w:t xml:space="preserve"> computer</w:t>
      </w:r>
      <w:r>
        <w:rPr>
          <w:rFonts w:hint="eastAsia"/>
        </w:rPr>
        <w:t xml:space="preserve">. The other computer was controlled by an experimenter to give simulated tasks and interruptions to the participants; we call this the </w:t>
      </w:r>
      <w:r w:rsidRPr="007C7C14">
        <w:rPr>
          <w:rFonts w:hint="eastAsia"/>
          <w:i/>
        </w:rPr>
        <w:t>experimenter</w:t>
      </w:r>
      <w:r w:rsidRPr="007C7C14">
        <w:rPr>
          <w:i/>
        </w:rPr>
        <w:t>’</w:t>
      </w:r>
      <w:r w:rsidRPr="007C7C14">
        <w:rPr>
          <w:rFonts w:hint="eastAsia"/>
          <w:i/>
        </w:rPr>
        <w:t>s computer</w:t>
      </w:r>
      <w:r>
        <w:rPr>
          <w:rFonts w:hint="eastAsia"/>
        </w:rPr>
        <w:t>.</w:t>
      </w:r>
      <w:r w:rsidR="00F54348">
        <w:rPr>
          <w:rFonts w:hint="eastAsia"/>
        </w:rPr>
        <w:t xml:space="preserve"> </w:t>
      </w:r>
      <w:del w:id="19" w:author="Bill" w:date="2009-12-13T03:22:00Z">
        <w:r w:rsidR="00F54348" w:rsidDel="00C075A8">
          <w:rPr>
            <w:rFonts w:hint="eastAsia"/>
          </w:rPr>
          <w:delText xml:space="preserve">Four participants did the </w:delText>
        </w:r>
        <w:r w:rsidR="00F54348" w:rsidDel="00C075A8">
          <w:delText>experiment</w:delText>
        </w:r>
        <w:r w:rsidR="00F54348" w:rsidDel="00C075A8">
          <w:rPr>
            <w:rFonts w:hint="eastAsia"/>
          </w:rPr>
          <w:delText xml:space="preserve"> in an observation room specially designed for human subject </w:delText>
        </w:r>
        <w:r w:rsidR="00F54348" w:rsidDel="00C075A8">
          <w:delText>experiments</w:delText>
        </w:r>
        <w:r w:rsidR="00F54348" w:rsidDel="00C075A8">
          <w:rPr>
            <w:rFonts w:hint="eastAsia"/>
          </w:rPr>
          <w:delText>.</w:delText>
        </w:r>
      </w:del>
    </w:p>
    <w:p w:rsidR="007C7C14" w:rsidRDefault="007C7C14"/>
    <w:p w:rsidR="007C7C14" w:rsidRDefault="007C7C14">
      <w:r>
        <w:rPr>
          <w:rFonts w:hint="eastAsia"/>
        </w:rPr>
        <w:t>The Participant</w:t>
      </w:r>
      <w:r>
        <w:t>’</w:t>
      </w:r>
      <w:r>
        <w:rPr>
          <w:rFonts w:hint="eastAsia"/>
        </w:rPr>
        <w:t>s Computer</w:t>
      </w:r>
    </w:p>
    <w:p w:rsidR="008D784D" w:rsidRDefault="008D784D"/>
    <w:p w:rsidR="007C7C14" w:rsidRDefault="007C7C14">
      <w:r>
        <w:rPr>
          <w:rFonts w:hint="eastAsia"/>
        </w:rPr>
        <w:t>The participant</w:t>
      </w:r>
      <w:r>
        <w:t>’</w:t>
      </w:r>
      <w:r>
        <w:rPr>
          <w:rFonts w:hint="eastAsia"/>
        </w:rPr>
        <w:t xml:space="preserve">s computer was running Windows 7 Professional as its operating system. To simulate the working environment of a regular computer user, we created a new clean user account on the computer. Preinstalled </w:t>
      </w:r>
      <w:r>
        <w:t>software</w:t>
      </w:r>
      <w:r>
        <w:rPr>
          <w:rFonts w:hint="eastAsia"/>
        </w:rPr>
        <w:t xml:space="preserve"> includes </w:t>
      </w:r>
      <w:del w:id="20" w:author="Bill" w:date="2009-12-13T03:23:00Z">
        <w:r w:rsidDel="00C075A8">
          <w:rPr>
            <w:rFonts w:hint="eastAsia"/>
          </w:rPr>
          <w:delText xml:space="preserve">Mozilla Firefox, </w:delText>
        </w:r>
      </w:del>
      <w:r>
        <w:rPr>
          <w:rFonts w:hint="eastAsia"/>
        </w:rPr>
        <w:t>Mozilla Thunderbird for receiving email messages, Windows Live Messenger for receiving instant messages</w:t>
      </w:r>
      <w:ins w:id="21" w:author="Bill" w:date="2009-12-13T03:23:00Z">
        <w:r w:rsidR="00C075A8">
          <w:t xml:space="preserve">, </w:t>
        </w:r>
        <w:r w:rsidR="00C075A8">
          <w:rPr>
            <w:rFonts w:hint="eastAsia"/>
          </w:rPr>
          <w:t>Mozilla Firefox</w:t>
        </w:r>
        <w:r w:rsidR="00C075A8">
          <w:t xml:space="preserve"> and </w:t>
        </w:r>
      </w:ins>
      <w:del w:id="22" w:author="Bill" w:date="2009-12-13T03:23:00Z">
        <w:r w:rsidDel="00C075A8">
          <w:rPr>
            <w:rFonts w:hint="eastAsia"/>
          </w:rPr>
          <w:delText xml:space="preserve"> and </w:delText>
        </w:r>
      </w:del>
      <w:r>
        <w:rPr>
          <w:rFonts w:hint="eastAsia"/>
        </w:rPr>
        <w:t xml:space="preserve">our TabFour </w:t>
      </w:r>
      <w:ins w:id="23" w:author="Bill" w:date="2009-12-13T03:23:00Z">
        <w:r w:rsidR="00C075A8">
          <w:t xml:space="preserve">prototype as the web </w:t>
        </w:r>
      </w:ins>
      <w:r>
        <w:rPr>
          <w:rFonts w:hint="eastAsia"/>
        </w:rPr>
        <w:t>browser</w:t>
      </w:r>
      <w:ins w:id="24" w:author="Bill" w:date="2009-12-13T03:23:00Z">
        <w:r w:rsidR="00C075A8">
          <w:t>s</w:t>
        </w:r>
      </w:ins>
      <w:r>
        <w:rPr>
          <w:rFonts w:hint="eastAsia"/>
        </w:rPr>
        <w:t xml:space="preserve">. In addition, we also </w:t>
      </w:r>
      <w:r w:rsidR="008D784D">
        <w:rPr>
          <w:rFonts w:hint="eastAsia"/>
        </w:rPr>
        <w:t xml:space="preserve">installed screen capture software Fraps to record real screen motion of the participant for </w:t>
      </w:r>
      <w:r w:rsidR="008D784D">
        <w:t>further</w:t>
      </w:r>
      <w:r w:rsidR="008D784D">
        <w:rPr>
          <w:rFonts w:hint="eastAsia"/>
        </w:rPr>
        <w:t xml:space="preserve"> analysis.</w:t>
      </w:r>
    </w:p>
    <w:p w:rsidR="008D784D" w:rsidRDefault="008D784D"/>
    <w:p w:rsidR="008D784D" w:rsidRDefault="008D784D">
      <w:r>
        <w:rPr>
          <w:rFonts w:hint="eastAsia"/>
        </w:rPr>
        <w:t xml:space="preserve">The Firefox web browser was ensured to have no bookmarks or plug-ins installed, which may influence the accuracy of our </w:t>
      </w:r>
      <w:r>
        <w:t>experiment</w:t>
      </w:r>
      <w:r>
        <w:rPr>
          <w:rFonts w:hint="eastAsia"/>
        </w:rPr>
        <w:t xml:space="preserve">. The contexts created in the TabFour browser were cleaned and the email messages in Thunderbird were also cleaned after each experiment. Fraps was turned on once the </w:t>
      </w:r>
      <w:r>
        <w:t>computer</w:t>
      </w:r>
      <w:r>
        <w:rPr>
          <w:rFonts w:hint="eastAsia"/>
        </w:rPr>
        <w:t xml:space="preserve"> was handed over to the participant. We realized that Fraps may cause performance issues to the computer but this will not </w:t>
      </w:r>
      <w:r>
        <w:t>influence</w:t>
      </w:r>
      <w:r>
        <w:rPr>
          <w:rFonts w:hint="eastAsia"/>
        </w:rPr>
        <w:t xml:space="preserve"> the results of the experiment. See detailed analysis of this in the pilot study section below.</w:t>
      </w:r>
    </w:p>
    <w:p w:rsidR="008D784D" w:rsidRDefault="008D784D"/>
    <w:p w:rsidR="008D784D" w:rsidRDefault="008D784D">
      <w:r>
        <w:rPr>
          <w:rFonts w:hint="eastAsia"/>
        </w:rPr>
        <w:t xml:space="preserve">The </w:t>
      </w:r>
      <w:r w:rsidR="00F54348">
        <w:t>Experimenter’s</w:t>
      </w:r>
      <w:r w:rsidR="00F54348">
        <w:rPr>
          <w:rFonts w:hint="eastAsia"/>
        </w:rPr>
        <w:t xml:space="preserve"> Computer</w:t>
      </w:r>
    </w:p>
    <w:p w:rsidR="00F54348" w:rsidRDefault="00F54348"/>
    <w:p w:rsidR="00F54348" w:rsidRDefault="00F54348">
      <w:r>
        <w:rPr>
          <w:rFonts w:hint="eastAsia"/>
        </w:rPr>
        <w:t>The experimenter</w:t>
      </w:r>
      <w:r>
        <w:t>’</w:t>
      </w:r>
      <w:r>
        <w:rPr>
          <w:rFonts w:hint="eastAsia"/>
        </w:rPr>
        <w:t xml:space="preserve">s computers vary from the team member taking the </w:t>
      </w:r>
      <w:r>
        <w:t>experiment</w:t>
      </w:r>
      <w:r>
        <w:rPr>
          <w:rFonts w:hint="eastAsia"/>
        </w:rPr>
        <w:t xml:space="preserve">. While there is no special configuration regarding the </w:t>
      </w:r>
      <w:r>
        <w:t>experiment</w:t>
      </w:r>
      <w:r>
        <w:rPr>
          <w:rFonts w:hint="eastAsia"/>
        </w:rPr>
        <w:t>er</w:t>
      </w:r>
      <w:r>
        <w:t>’</w:t>
      </w:r>
      <w:r>
        <w:rPr>
          <w:rFonts w:hint="eastAsia"/>
        </w:rPr>
        <w:t>s computers, at least two pieces of software are installed. An email client was installed to send email messages to the participant</w:t>
      </w:r>
      <w:r>
        <w:t>’</w:t>
      </w:r>
      <w:r>
        <w:rPr>
          <w:rFonts w:hint="eastAsia"/>
        </w:rPr>
        <w:t>s computer and Windows Live Messenger was installed to send instant messages to the participant.</w:t>
      </w:r>
    </w:p>
    <w:p w:rsidR="00F54348" w:rsidRDefault="00F54348"/>
    <w:p w:rsidR="00F54348" w:rsidRDefault="007419C5">
      <w:ins w:id="25" w:author="Bill" w:date="2009-12-13T03:25:00Z">
        <w:r>
          <w:lastRenderedPageBreak/>
          <w:t>Due to the nature of the tasks, t</w:t>
        </w:r>
      </w:ins>
      <w:del w:id="26" w:author="Bill" w:date="2009-12-13T03:25:00Z">
        <w:r w:rsidR="00F54348" w:rsidDel="007419C5">
          <w:rPr>
            <w:rFonts w:hint="eastAsia"/>
          </w:rPr>
          <w:delText>T</w:delText>
        </w:r>
      </w:del>
      <w:r w:rsidR="00F54348">
        <w:rPr>
          <w:rFonts w:hint="eastAsia"/>
        </w:rPr>
        <w:t xml:space="preserve">he experimenter pretended to be </w:t>
      </w:r>
      <w:del w:id="27" w:author="Bill" w:date="2009-12-13T03:26:00Z">
        <w:r w:rsidR="00F54348" w:rsidDel="007419C5">
          <w:rPr>
            <w:rFonts w:hint="eastAsia"/>
          </w:rPr>
          <w:delText>a friend of the participant with the same gender</w:delText>
        </w:r>
      </w:del>
      <w:ins w:id="28" w:author="Bill" w:date="2009-12-13T03:26:00Z">
        <w:r>
          <w:t>the participant</w:t>
        </w:r>
        <w:r>
          <w:t>’</w:t>
        </w:r>
        <w:r>
          <w:t>s friend whom is of the same gender</w:t>
        </w:r>
      </w:ins>
      <w:r w:rsidR="0056288B">
        <w:rPr>
          <w:rFonts w:hint="eastAsia"/>
        </w:rPr>
        <w:t xml:space="preserve">, </w:t>
      </w:r>
      <w:del w:id="29" w:author="Bill" w:date="2009-12-13T03:25:00Z">
        <w:r w:rsidR="0056288B" w:rsidDel="007419C5">
          <w:rPr>
            <w:rFonts w:hint="eastAsia"/>
          </w:rPr>
          <w:delText xml:space="preserve">namely </w:delText>
        </w:r>
      </w:del>
      <w:ins w:id="30" w:author="Bill" w:date="2009-12-13T03:25:00Z">
        <w:r>
          <w:t>acting as either</w:t>
        </w:r>
        <w:r>
          <w:rPr>
            <w:rFonts w:hint="eastAsia"/>
          </w:rPr>
          <w:t xml:space="preserve"> </w:t>
        </w:r>
      </w:ins>
      <w:r w:rsidR="0056288B">
        <w:rPr>
          <w:rFonts w:hint="eastAsia"/>
        </w:rPr>
        <w:t>Mark or Jane</w:t>
      </w:r>
      <w:r w:rsidR="00F54348">
        <w:rPr>
          <w:rFonts w:hint="eastAsia"/>
        </w:rPr>
        <w:t xml:space="preserve">. </w:t>
      </w:r>
      <w:ins w:id="31" w:author="Bill" w:date="2009-12-13T03:26:00Z">
        <w:r>
          <w:t xml:space="preserve">Separate email accounts were created specifically for this purpose, and </w:t>
        </w:r>
      </w:ins>
      <w:ins w:id="32" w:author="Bill" w:date="2009-12-13T03:27:00Z">
        <w:r>
          <w:t>t</w:t>
        </w:r>
      </w:ins>
      <w:del w:id="33" w:author="Bill" w:date="2009-12-13T03:27:00Z">
        <w:r w:rsidR="00F54348" w:rsidDel="007419C5">
          <w:rPr>
            <w:rFonts w:hint="eastAsia"/>
          </w:rPr>
          <w:delText>T</w:delText>
        </w:r>
      </w:del>
      <w:r w:rsidR="00F54348">
        <w:rPr>
          <w:rFonts w:hint="eastAsia"/>
        </w:rPr>
        <w:t xml:space="preserve">he experimenter </w:t>
      </w:r>
      <w:r w:rsidR="0056288B">
        <w:rPr>
          <w:rFonts w:hint="eastAsia"/>
        </w:rPr>
        <w:t>would send</w:t>
      </w:r>
      <w:r w:rsidR="00F54348">
        <w:rPr>
          <w:rFonts w:hint="eastAsia"/>
        </w:rPr>
        <w:t xml:space="preserve"> email messages and instant messages </w:t>
      </w:r>
      <w:r w:rsidR="0056288B">
        <w:rPr>
          <w:rFonts w:hint="eastAsia"/>
        </w:rPr>
        <w:t>with</w:t>
      </w:r>
      <w:r w:rsidR="00F54348">
        <w:rPr>
          <w:rFonts w:hint="eastAsia"/>
        </w:rPr>
        <w:t xml:space="preserve"> the name of the</w:t>
      </w:r>
      <w:r w:rsidR="0056288B">
        <w:rPr>
          <w:rFonts w:hint="eastAsia"/>
        </w:rPr>
        <w:t xml:space="preserve"> virtual friend to the participant.</w:t>
      </w:r>
    </w:p>
    <w:p w:rsidR="0056288B" w:rsidRDefault="0056288B"/>
    <w:p w:rsidR="0056288B" w:rsidRDefault="0056288B">
      <w:r>
        <w:rPr>
          <w:rFonts w:hint="eastAsia"/>
        </w:rPr>
        <w:t>The Observation Room</w:t>
      </w:r>
    </w:p>
    <w:p w:rsidR="0056288B" w:rsidRDefault="0056288B"/>
    <w:p w:rsidR="0056288B" w:rsidRDefault="0056288B">
      <w:r>
        <w:rPr>
          <w:rFonts w:hint="eastAsia"/>
        </w:rPr>
        <w:t>We used the observation room on the 7</w:t>
      </w:r>
      <w:r w:rsidRPr="0056288B">
        <w:rPr>
          <w:rFonts w:hint="eastAsia"/>
          <w:vertAlign w:val="superscript"/>
        </w:rPr>
        <w:t>th</w:t>
      </w:r>
      <w:r>
        <w:rPr>
          <w:rFonts w:hint="eastAsia"/>
        </w:rPr>
        <w:t xml:space="preserve"> floor of the ICICS/CS building. The observation room is </w:t>
      </w:r>
      <w:r>
        <w:t>equipped</w:t>
      </w:r>
      <w:r>
        <w:rPr>
          <w:rFonts w:hint="eastAsia"/>
        </w:rPr>
        <w:t xml:space="preserve"> with one-directional </w:t>
      </w:r>
      <w:del w:id="34" w:author="Bill" w:date="2009-12-13T03:27:00Z">
        <w:r w:rsidDel="007419C5">
          <w:rPr>
            <w:rFonts w:hint="eastAsia"/>
          </w:rPr>
          <w:delText xml:space="preserve">glasses </w:delText>
        </w:r>
      </w:del>
      <w:ins w:id="35" w:author="Bill" w:date="2009-12-13T03:27:00Z">
        <w:r w:rsidR="007419C5">
          <w:rPr>
            <w:rFonts w:hint="eastAsia"/>
          </w:rPr>
          <w:t>glass</w:t>
        </w:r>
        <w:r w:rsidR="007419C5">
          <w:t xml:space="preserve"> windows, </w:t>
        </w:r>
      </w:ins>
      <w:r>
        <w:rPr>
          <w:rFonts w:hint="eastAsia"/>
        </w:rPr>
        <w:t xml:space="preserve">allowing us to observe the actions of the subjects </w:t>
      </w:r>
      <w:del w:id="36" w:author="Bill" w:date="2009-12-13T03:28:00Z">
        <w:r w:rsidDel="007419C5">
          <w:rPr>
            <w:rFonts w:hint="eastAsia"/>
          </w:rPr>
          <w:delText>but they will not be influenced by the movements of the experimenters outside the observation room</w:delText>
        </w:r>
      </w:del>
      <w:ins w:id="37" w:author="Bill" w:date="2009-12-13T03:28:00Z">
        <w:r w:rsidR="007419C5">
          <w:t>non-intrusively</w:t>
        </w:r>
      </w:ins>
      <w:r>
        <w:rPr>
          <w:rFonts w:hint="eastAsia"/>
        </w:rPr>
        <w:t xml:space="preserve">. The observation room has two video cameras fixed in two corners of the room. The experimenters outside the observation room can control the orientation of the camera, zoom in or zoom out remotely. The experimenters can also view the images of the two cameras on the same screen capture window. </w:t>
      </w:r>
      <w:moveFromRangeStart w:id="38" w:author="Bill" w:date="2009-12-13T03:28:00Z" w:name="move248438267"/>
      <w:moveFrom w:id="39" w:author="Bill" w:date="2009-12-13T03:28:00Z">
        <w:r w:rsidDel="007419C5">
          <w:t>T</w:t>
        </w:r>
        <w:r w:rsidDel="007419C5">
          <w:rPr>
            <w:rFonts w:hint="eastAsia"/>
          </w:rPr>
          <w:t xml:space="preserve">he video stream can be recorded for further analysis. </w:t>
        </w:r>
      </w:moveFrom>
      <w:moveFromRangeEnd w:id="38"/>
      <w:r>
        <w:rPr>
          <w:rFonts w:hint="eastAsia"/>
        </w:rPr>
        <w:t xml:space="preserve">For the four participants completed their experiment in the observation room, we recorded </w:t>
      </w:r>
      <w:ins w:id="40" w:author="Bill" w:date="2009-12-13T03:29:00Z">
        <w:r w:rsidR="007419C5">
          <w:t>t</w:t>
        </w:r>
      </w:ins>
      <w:del w:id="41" w:author="Bill" w:date="2009-12-13T03:29:00Z">
        <w:r w:rsidDel="007419C5">
          <w:rPr>
            <w:rFonts w:hint="eastAsia"/>
          </w:rPr>
          <w:delText xml:space="preserve">the video of the participants as long as screen capture for </w:delText>
        </w:r>
        <w:r w:rsidDel="007419C5">
          <w:delText>analyzing</w:delText>
        </w:r>
        <w:r w:rsidDel="007419C5">
          <w:rPr>
            <w:rFonts w:hint="eastAsia"/>
          </w:rPr>
          <w:delText xml:space="preserve"> user behaviors.</w:delText>
        </w:r>
      </w:del>
      <w:moveToRangeStart w:id="42" w:author="Bill" w:date="2009-12-13T03:28:00Z" w:name="move248438267"/>
      <w:moveTo w:id="43" w:author="Bill" w:date="2009-12-13T03:28:00Z">
        <w:del w:id="44" w:author="Bill" w:date="2009-12-13T03:29:00Z">
          <w:r w:rsidR="007419C5" w:rsidDel="007419C5">
            <w:delText>T</w:delText>
          </w:r>
        </w:del>
        <w:r w:rsidR="007419C5">
          <w:rPr>
            <w:rFonts w:hint="eastAsia"/>
          </w:rPr>
          <w:t xml:space="preserve">he video stream </w:t>
        </w:r>
        <w:del w:id="45" w:author="Bill" w:date="2009-12-13T03:29:00Z">
          <w:r w:rsidR="007419C5" w:rsidDel="007419C5">
            <w:rPr>
              <w:rFonts w:hint="eastAsia"/>
            </w:rPr>
            <w:delText>can be recorded for</w:delText>
          </w:r>
        </w:del>
      </w:moveTo>
      <w:ins w:id="46" w:author="Bill" w:date="2009-12-13T03:29:00Z">
        <w:r w:rsidR="007419C5">
          <w:t>of the complete experiment to aid</w:t>
        </w:r>
      </w:ins>
      <w:moveTo w:id="47" w:author="Bill" w:date="2009-12-13T03:28:00Z">
        <w:r w:rsidR="007419C5">
          <w:rPr>
            <w:rFonts w:hint="eastAsia"/>
          </w:rPr>
          <w:t xml:space="preserve"> further analysis.</w:t>
        </w:r>
      </w:moveTo>
      <w:moveToRangeEnd w:id="42"/>
    </w:p>
    <w:p w:rsidR="007C7C14" w:rsidRPr="007C7C14" w:rsidRDefault="007C7C14"/>
    <w:p w:rsidR="00456404" w:rsidRPr="005872B7" w:rsidRDefault="00456404">
      <w:pPr>
        <w:rPr>
          <w:b/>
        </w:rPr>
      </w:pPr>
      <w:r w:rsidRPr="005872B7">
        <w:rPr>
          <w:b/>
        </w:rPr>
        <w:t>Procedure</w:t>
      </w:r>
    </w:p>
    <w:p w:rsidR="00456404" w:rsidRDefault="00456404"/>
    <w:p w:rsidR="005872B7" w:rsidRDefault="009121F2">
      <w:ins w:id="48" w:author="Bill" w:date="2009-12-13T03:34:00Z">
        <w:r>
          <w:t xml:space="preserve">The experiment consists </w:t>
        </w:r>
      </w:ins>
      <w:ins w:id="49" w:author="Bill" w:date="2009-12-13T03:35:00Z">
        <w:r>
          <w:t>of using the two different browsers (Firefox, Tab4) to perform two different trip planning tasks (Orlando, London)</w:t>
        </w:r>
      </w:ins>
      <w:ins w:id="50" w:author="Bill" w:date="2009-12-13T03:37:00Z">
        <w:r>
          <w:t xml:space="preserve"> that require the participants to search through multiple airline and tourist spot websites to locate cheapest fares and admission fees</w:t>
        </w:r>
      </w:ins>
      <w:del w:id="51" w:author="Bill" w:date="2009-12-13T03:36:00Z">
        <w:r w:rsidR="005872B7" w:rsidDel="009121F2">
          <w:rPr>
            <w:rFonts w:hint="eastAsia"/>
          </w:rPr>
          <w:delText>We ha</w:delText>
        </w:r>
        <w:r w:rsidR="00C90846" w:rsidDel="009121F2">
          <w:rPr>
            <w:rFonts w:hint="eastAsia"/>
          </w:rPr>
          <w:delText>d</w:delText>
        </w:r>
        <w:r w:rsidR="005872B7" w:rsidDel="009121F2">
          <w:rPr>
            <w:rFonts w:hint="eastAsia"/>
          </w:rPr>
          <w:delText xml:space="preserve"> two different set of tasks</w:delText>
        </w:r>
      </w:del>
      <w:r w:rsidR="005872B7">
        <w:rPr>
          <w:rFonts w:hint="eastAsia"/>
        </w:rPr>
        <w:t>.</w:t>
      </w:r>
      <w:ins w:id="52" w:author="Bill" w:date="2009-12-13T03:38:00Z">
        <w:r>
          <w:t xml:space="preserve"> One of the trips focused on planning a visit to London during spring break while the other was on a trip to Orlando during Christmas. We counterbalanced the order of the web browsers and the corresponding trips throughout our 8 participants, and we also ensured that different airline websites were used for each trip to avoid any possible learning effects.</w:t>
        </w:r>
      </w:ins>
      <w:ins w:id="53" w:author="Bill" w:date="2009-12-13T03:40:00Z">
        <w:r>
          <w:t xml:space="preserve"> </w:t>
        </w:r>
      </w:ins>
      <w:del w:id="54" w:author="Bill" w:date="2009-12-13T03:37:00Z">
        <w:r w:rsidR="005872B7" w:rsidDel="009121F2">
          <w:rPr>
            <w:rFonts w:hint="eastAsia"/>
          </w:rPr>
          <w:delText xml:space="preserve"> </w:delText>
        </w:r>
      </w:del>
      <w:del w:id="55" w:author="Bill" w:date="2009-12-13T03:40:00Z">
        <w:r w:rsidR="005872B7" w:rsidDel="009121F2">
          <w:rPr>
            <w:rFonts w:hint="eastAsia"/>
          </w:rPr>
          <w:delText xml:space="preserve">The first one focused on </w:delText>
        </w:r>
        <w:r w:rsidR="00C90846" w:rsidDel="009121F2">
          <w:rPr>
            <w:rFonts w:hint="eastAsia"/>
          </w:rPr>
          <w:delText xml:space="preserve">planning a trip to London during spring break and the second task was focused on a trip to Orlando, Florida during Christmas. Each set of tasks was supposed to be completed in a different </w:delText>
        </w:r>
        <w:r w:rsidR="00C90846" w:rsidDel="009121F2">
          <w:delText>browser</w:delText>
        </w:r>
        <w:r w:rsidR="00C90846" w:rsidDel="009121F2">
          <w:rPr>
            <w:rFonts w:hint="eastAsia"/>
          </w:rPr>
          <w:delText xml:space="preserve">, either Firefox or TabFour. But the combinations of task sets and browsers and their orders vary among participants. </w:delText>
        </w:r>
      </w:del>
      <w:r w:rsidR="00C90846">
        <w:rPr>
          <w:rFonts w:hint="eastAsia"/>
        </w:rPr>
        <w:t>For each individual participant, the experiment was arranged as follows.</w:t>
      </w:r>
    </w:p>
    <w:p w:rsidR="00C90846" w:rsidRDefault="00C90846"/>
    <w:p w:rsidR="00C90846" w:rsidRDefault="00C90846">
      <w:r>
        <w:rPr>
          <w:rFonts w:hint="eastAsia"/>
        </w:rPr>
        <w:t>TabFour Walkthrough and Experiment Introduction (5 minutes)</w:t>
      </w:r>
    </w:p>
    <w:p w:rsidR="00C90846" w:rsidRDefault="00C90846"/>
    <w:p w:rsidR="00C90846" w:rsidRDefault="00C90846">
      <w:r>
        <w:rPr>
          <w:rFonts w:hint="eastAsia"/>
        </w:rPr>
        <w:t xml:space="preserve">The participants first were given a brief </w:t>
      </w:r>
      <w:r>
        <w:t>walkthrough</w:t>
      </w:r>
      <w:r>
        <w:rPr>
          <w:rFonts w:hint="eastAsia"/>
        </w:rPr>
        <w:t xml:space="preserve"> of the TabFour browser. One experimenter demonstrated the most common features of the browser but using the feature or not was completely up to the participant. Then the experimenter would briefly introduce the procedure of the experiment, but he would not touch on the details of the tasks the </w:t>
      </w:r>
      <w:r w:rsidR="00A302E9">
        <w:rPr>
          <w:rFonts w:hint="eastAsia"/>
        </w:rPr>
        <w:t>participant was supposed to complete.</w:t>
      </w:r>
    </w:p>
    <w:p w:rsidR="00A302E9" w:rsidRDefault="00A302E9"/>
    <w:p w:rsidR="00A302E9" w:rsidRDefault="00A302E9">
      <w:r>
        <w:rPr>
          <w:rFonts w:hint="eastAsia"/>
        </w:rPr>
        <w:t>Task Set 1 (</w:t>
      </w:r>
      <w:r w:rsidR="00A2281C">
        <w:rPr>
          <w:rFonts w:hint="eastAsia"/>
        </w:rPr>
        <w:t xml:space="preserve">15 </w:t>
      </w:r>
      <w:r>
        <w:rPr>
          <w:rFonts w:hint="eastAsia"/>
        </w:rPr>
        <w:t>minutes)</w:t>
      </w:r>
    </w:p>
    <w:p w:rsidR="00A302E9" w:rsidDel="009121F2" w:rsidRDefault="00A302E9">
      <w:pPr>
        <w:rPr>
          <w:del w:id="56" w:author="Bill" w:date="2009-12-13T03:34:00Z"/>
        </w:rPr>
      </w:pPr>
    </w:p>
    <w:p w:rsidR="009121F2" w:rsidRDefault="009121F2">
      <w:pPr>
        <w:rPr>
          <w:ins w:id="57" w:author="Bill" w:date="2009-12-13T03:34:00Z"/>
        </w:rPr>
      </w:pPr>
    </w:p>
    <w:p w:rsidR="00A302E9" w:rsidRDefault="00A302E9">
      <w:r>
        <w:rPr>
          <w:rFonts w:hint="eastAsia"/>
        </w:rPr>
        <w:t xml:space="preserve">The participant will then begin his/her first set of tasks. The first </w:t>
      </w:r>
      <w:r>
        <w:t>set of tasks was</w:t>
      </w:r>
      <w:r>
        <w:rPr>
          <w:rFonts w:hint="eastAsia"/>
        </w:rPr>
        <w:t xml:space="preserve"> on either Firefox or TabFour. We arranged our participants to have different orders of browsers, to </w:t>
      </w:r>
      <w:r>
        <w:t>counteract</w:t>
      </w:r>
      <w:r>
        <w:rPr>
          <w:rFonts w:hint="eastAsia"/>
        </w:rPr>
        <w:t xml:space="preserve"> the influence of </w:t>
      </w:r>
      <w:r>
        <w:t>always</w:t>
      </w:r>
      <w:r>
        <w:rPr>
          <w:rFonts w:hint="eastAsia"/>
        </w:rPr>
        <w:t xml:space="preserve"> using one browser before another.</w:t>
      </w:r>
    </w:p>
    <w:p w:rsidR="00A302E9" w:rsidRDefault="00A302E9"/>
    <w:p w:rsidR="00A302E9" w:rsidRDefault="00A302E9">
      <w:r>
        <w:rPr>
          <w:rFonts w:hint="eastAsia"/>
        </w:rPr>
        <w:t xml:space="preserve">In one task set, the participants first were given an email, from the virtual friend, telling him/her that they are planning a trip and expecting the participants to look up the lowest airfares in a given time window. This is a relatively complex task involving opening multiple airline websites </w:t>
      </w:r>
      <w:r>
        <w:rPr>
          <w:rFonts w:hint="eastAsia"/>
        </w:rPr>
        <w:lastRenderedPageBreak/>
        <w:t>and comparing prices of different dates.</w:t>
      </w:r>
    </w:p>
    <w:p w:rsidR="00A302E9" w:rsidRDefault="00A302E9"/>
    <w:p w:rsidR="00A302E9" w:rsidRDefault="00A302E9">
      <w:r>
        <w:rPr>
          <w:rFonts w:hint="eastAsia"/>
        </w:rPr>
        <w:t>Then at about the 5</w:t>
      </w:r>
      <w:r w:rsidRPr="00A302E9">
        <w:rPr>
          <w:rFonts w:hint="eastAsia"/>
          <w:vertAlign w:val="superscript"/>
        </w:rPr>
        <w:t>th</w:t>
      </w:r>
      <w:r>
        <w:rPr>
          <w:rFonts w:hint="eastAsia"/>
        </w:rPr>
        <w:t xml:space="preserve"> minute from the </w:t>
      </w:r>
      <w:r>
        <w:t>beginning</w:t>
      </w:r>
      <w:r>
        <w:rPr>
          <w:rFonts w:hint="eastAsia"/>
        </w:rPr>
        <w:t xml:space="preserve"> of the airfare task, </w:t>
      </w:r>
      <w:r w:rsidR="003D450B">
        <w:rPr>
          <w:rFonts w:hint="eastAsia"/>
        </w:rPr>
        <w:t>one experimenter sent out an instant message through the virtual friend to the participant, saying he/she was doing some research stuff and wanted the participant to lookup the author names of some papers. The experimenter also stated the task was urgent and should be done immediately, to force the participant to interrupt current task and switch to a completely irrelevant context.</w:t>
      </w:r>
    </w:p>
    <w:p w:rsidR="003D450B" w:rsidRDefault="003D450B"/>
    <w:p w:rsidR="003D450B" w:rsidRDefault="003D450B">
      <w:r>
        <w:rPr>
          <w:rFonts w:hint="eastAsia"/>
        </w:rPr>
        <w:t xml:space="preserve">Right after the participant sent back the results of the second task, the experimenter will then sent another IM message, requesting the participant to look up the prices for some places of interest of their trip destination. The participants were requested to </w:t>
      </w:r>
      <w:r>
        <w:t>send</w:t>
      </w:r>
      <w:r>
        <w:rPr>
          <w:rFonts w:hint="eastAsia"/>
        </w:rPr>
        <w:t xml:space="preserve"> back the results of both the airfare task and the ticket task in one email.</w:t>
      </w:r>
    </w:p>
    <w:p w:rsidR="003D450B" w:rsidRDefault="003D450B"/>
    <w:p w:rsidR="003D450B" w:rsidRDefault="003D450B" w:rsidP="003D450B">
      <w:r>
        <w:rPr>
          <w:rFonts w:hint="eastAsia"/>
        </w:rPr>
        <w:t>Evaluation Survey 1 (5 minutes)</w:t>
      </w:r>
    </w:p>
    <w:p w:rsidR="003D450B" w:rsidRDefault="003D450B"/>
    <w:p w:rsidR="003D450B" w:rsidRDefault="003D450B">
      <w:r>
        <w:rPr>
          <w:rFonts w:hint="eastAsia"/>
        </w:rPr>
        <w:t>The participants then were asked to fill out an evaluation survey about how they feel when completing the tasks in the web browser just used.</w:t>
      </w:r>
    </w:p>
    <w:p w:rsidR="003D450B" w:rsidRDefault="003D450B"/>
    <w:p w:rsidR="003D450B" w:rsidRDefault="003D450B" w:rsidP="003D450B">
      <w:r>
        <w:rPr>
          <w:rFonts w:hint="eastAsia"/>
        </w:rPr>
        <w:t>Task Set 2 (</w:t>
      </w:r>
      <w:r w:rsidR="00A2281C">
        <w:rPr>
          <w:rFonts w:hint="eastAsia"/>
        </w:rPr>
        <w:t>15</w:t>
      </w:r>
      <w:r>
        <w:rPr>
          <w:rFonts w:hint="eastAsia"/>
        </w:rPr>
        <w:t xml:space="preserve"> minutes)</w:t>
      </w:r>
    </w:p>
    <w:p w:rsidR="003D450B" w:rsidRDefault="003D450B" w:rsidP="003D450B"/>
    <w:p w:rsidR="003D450B" w:rsidRDefault="003D450B" w:rsidP="003D450B">
      <w:r>
        <w:rPr>
          <w:rFonts w:hint="eastAsia"/>
        </w:rPr>
        <w:t>Then the participants were asked to do another set of tasks in a different browser. The content of the tasks were different but the tasks are of the same type with task set 1, i.e., both were airfare search followed by authors look up and then tickets look up.</w:t>
      </w:r>
      <w:r w:rsidR="00A2281C">
        <w:rPr>
          <w:rFonts w:hint="eastAsia"/>
        </w:rPr>
        <w:t xml:space="preserve"> The procedures were the same as in Task Set 1.</w:t>
      </w:r>
    </w:p>
    <w:p w:rsidR="00A2281C" w:rsidRDefault="00A2281C" w:rsidP="003D450B"/>
    <w:p w:rsidR="00A2281C" w:rsidRDefault="00A2281C" w:rsidP="00A2281C">
      <w:r>
        <w:rPr>
          <w:rFonts w:hint="eastAsia"/>
        </w:rPr>
        <w:t>Evaluation Survey 2 (10 minutes)</w:t>
      </w:r>
    </w:p>
    <w:p w:rsidR="00A2281C" w:rsidRDefault="00A2281C" w:rsidP="00A2281C"/>
    <w:p w:rsidR="00C6331D" w:rsidRDefault="00A2281C">
      <w:r>
        <w:rPr>
          <w:rFonts w:hint="eastAsia"/>
        </w:rPr>
        <w:t>The participants then were asked to fill out an evaluation survey like the first evaluation survey about how they feel when completing the tasks in the web browser just used. Then they were asked to fill out another survey comparing their preference between the browsers.</w:t>
      </w:r>
      <w:r w:rsidR="00F12BD1">
        <w:rPr>
          <w:rFonts w:hint="eastAsia"/>
        </w:rPr>
        <w:t xml:space="preserve"> </w:t>
      </w:r>
    </w:p>
    <w:p w:rsidR="00C6331D" w:rsidRDefault="00C6331D"/>
    <w:p w:rsidR="003D450B" w:rsidRDefault="00F12BD1">
      <w:r>
        <w:rPr>
          <w:rFonts w:hint="eastAsia"/>
        </w:rPr>
        <w:t>Below are some sample messages sent to the participants.</w:t>
      </w:r>
    </w:p>
    <w:p w:rsidR="00F12BD1" w:rsidRDefault="00F12BD1"/>
    <w:p w:rsidR="00F12BD1" w:rsidRDefault="00F12BD1">
      <w:r>
        <w:rPr>
          <w:rFonts w:hint="eastAsia"/>
        </w:rPr>
        <w:t>Message sent to the participants requesting them to lookup airfares in Firefox.</w:t>
      </w:r>
    </w:p>
    <w:p w:rsidR="00F12BD1" w:rsidRDefault="00F12BD1">
      <w:pPr>
        <w:pBdr>
          <w:bottom w:val="single" w:sz="6" w:space="1" w:color="auto"/>
        </w:pBdr>
      </w:pPr>
    </w:p>
    <w:p w:rsidR="00F12BD1" w:rsidRPr="00F12BD1" w:rsidRDefault="00F12BD1" w:rsidP="00F12BD1">
      <w:pPr>
        <w:rPr>
          <w:rFonts w:ascii="Courier New" w:hAnsi="Courier New" w:cs="Courier New"/>
        </w:rPr>
      </w:pPr>
      <w:r w:rsidRPr="00F12BD1">
        <w:rPr>
          <w:rFonts w:ascii="Courier New" w:hAnsi="Courier New" w:cs="Courier New"/>
        </w:rPr>
        <w:t>Hey Participant,</w:t>
      </w:r>
    </w:p>
    <w:p w:rsidR="00F12BD1" w:rsidRPr="00F12BD1" w:rsidRDefault="00F12BD1" w:rsidP="00F12BD1">
      <w:pPr>
        <w:rPr>
          <w:rFonts w:ascii="Courier New" w:hAnsi="Courier New" w:cs="Courier New"/>
        </w:rPr>
      </w:pPr>
    </w:p>
    <w:p w:rsidR="00F12BD1" w:rsidRPr="00F12BD1" w:rsidRDefault="00F12BD1" w:rsidP="00F12BD1">
      <w:pPr>
        <w:rPr>
          <w:rFonts w:ascii="Courier New" w:hAnsi="Courier New" w:cs="Courier New"/>
        </w:rPr>
      </w:pPr>
      <w:r w:rsidRPr="00F12BD1">
        <w:rPr>
          <w:rFonts w:ascii="Courier New" w:hAnsi="Courier New" w:cs="Courier New"/>
        </w:rPr>
        <w:t xml:space="preserve">Can you look into air fare for the trip we are planning during Christmas to Orlando, Florida? We can leave on any days between December 21st-24th for 7 days. I heard US Airways (http://www.usairways.com) and Alaska Airlines (http://www.alaskaair.com) have some good deals. Can you check the prices on their websites? Don't worry about hotels as we can stay at my aunt's place. Can you get back to me in 15 minutes with the cheapest price (along with the dates) from each of the </w:t>
      </w:r>
      <w:r w:rsidR="00C6331D">
        <w:rPr>
          <w:rFonts w:ascii="Courier New" w:hAnsi="Courier New" w:cs="Courier New" w:hint="eastAsia"/>
        </w:rPr>
        <w:t>two</w:t>
      </w:r>
      <w:r w:rsidRPr="00F12BD1">
        <w:rPr>
          <w:rFonts w:ascii="Courier New" w:hAnsi="Courier New" w:cs="Courier New"/>
        </w:rPr>
        <w:t xml:space="preserve"> airlines? </w:t>
      </w:r>
      <w:r w:rsidRPr="00F12BD1">
        <w:rPr>
          <w:rFonts w:ascii="Courier New" w:hAnsi="Courier New" w:cs="Courier New"/>
        </w:rPr>
        <w:lastRenderedPageBreak/>
        <w:t>Meanwhile, I will look into places we can go to.</w:t>
      </w:r>
    </w:p>
    <w:p w:rsidR="005872B7" w:rsidRPr="00F12BD1" w:rsidRDefault="005872B7">
      <w:pPr>
        <w:rPr>
          <w:rFonts w:ascii="Courier New" w:hAnsi="Courier New" w:cs="Courier New"/>
        </w:rPr>
      </w:pPr>
    </w:p>
    <w:p w:rsidR="00F12BD1" w:rsidRDefault="00F12BD1" w:rsidP="00F12BD1">
      <w:pPr>
        <w:pBdr>
          <w:bottom w:val="single" w:sz="6" w:space="1" w:color="auto"/>
        </w:pBdr>
        <w:rPr>
          <w:rFonts w:ascii="Courier New" w:hAnsi="Courier New" w:cs="Courier New"/>
        </w:rPr>
      </w:pPr>
      <w:r w:rsidRPr="00F12BD1">
        <w:rPr>
          <w:rFonts w:ascii="Courier New" w:hAnsi="Courier New" w:cs="Courier New"/>
        </w:rPr>
        <w:t>- Mark</w:t>
      </w:r>
    </w:p>
    <w:p w:rsidR="00C6331D" w:rsidRDefault="00C6331D" w:rsidP="00C6331D"/>
    <w:p w:rsidR="00C6331D" w:rsidRDefault="00C6331D" w:rsidP="00C6331D">
      <w:r>
        <w:rPr>
          <w:rFonts w:hint="eastAsia"/>
        </w:rPr>
        <w:t>Message sent to the participants requesting them to lookup airfares in TabFour. See the underlined part for difference with the previous message.</w:t>
      </w:r>
    </w:p>
    <w:p w:rsidR="00C6331D" w:rsidRDefault="00C6331D">
      <w:pPr>
        <w:pBdr>
          <w:bottom w:val="single" w:sz="6" w:space="1" w:color="auto"/>
        </w:pBdr>
        <w:rPr>
          <w:rFonts w:ascii="Courier New" w:hAnsi="Courier New" w:cs="Courier New"/>
        </w:rPr>
      </w:pPr>
    </w:p>
    <w:p w:rsidR="00F12BD1" w:rsidRPr="00F12BD1" w:rsidRDefault="00F12BD1">
      <w:pPr>
        <w:rPr>
          <w:rFonts w:ascii="Courier New" w:hAnsi="Courier New" w:cs="Courier New"/>
        </w:rPr>
      </w:pPr>
      <w:r w:rsidRPr="00F12BD1">
        <w:rPr>
          <w:rFonts w:ascii="Courier New" w:hAnsi="Courier New" w:cs="Courier New"/>
        </w:rPr>
        <w:t>Hey Participant,</w:t>
      </w:r>
    </w:p>
    <w:p w:rsidR="00F12BD1" w:rsidRPr="00F12BD1" w:rsidRDefault="00F12BD1">
      <w:pPr>
        <w:rPr>
          <w:rFonts w:ascii="Courier New" w:hAnsi="Courier New" w:cs="Courier New"/>
        </w:rPr>
      </w:pPr>
    </w:p>
    <w:p w:rsidR="00F12BD1" w:rsidRPr="00F12BD1" w:rsidRDefault="00F12BD1" w:rsidP="00F12BD1">
      <w:pPr>
        <w:rPr>
          <w:rFonts w:ascii="Courier New" w:hAnsi="Courier New" w:cs="Courier New"/>
        </w:rPr>
      </w:pPr>
      <w:r w:rsidRPr="00F12BD1">
        <w:rPr>
          <w:rFonts w:ascii="Courier New" w:hAnsi="Courier New" w:cs="Courier New"/>
        </w:rPr>
        <w:t xml:space="preserve">Can you look into air fare for the trip we are planning during Christmas to Orlando, Florida? We can leave on any days between December 21st-24th for 7 days. I heard US Airways and Alaska Airlines have some good deals. Can you check the prices on their websites? </w:t>
      </w:r>
      <w:r w:rsidRPr="00C6331D">
        <w:rPr>
          <w:rFonts w:ascii="Courier New" w:hAnsi="Courier New" w:cs="Courier New"/>
          <w:u w:val="single"/>
        </w:rPr>
        <w:t>For convenience I have started an online task - file name is orlandotickets</w:t>
      </w:r>
      <w:r w:rsidRPr="00F12BD1">
        <w:rPr>
          <w:rFonts w:ascii="Courier New" w:hAnsi="Courier New" w:cs="Courier New"/>
        </w:rPr>
        <w:t xml:space="preserve"> - Don't worry about hotels as we can stay at my aunt's place. Can you get back to me in 15 minutes with the cheapest price (along with the dates) from each of the </w:t>
      </w:r>
      <w:r w:rsidR="00C6331D">
        <w:rPr>
          <w:rFonts w:ascii="Courier New" w:hAnsi="Courier New" w:cs="Courier New" w:hint="eastAsia"/>
        </w:rPr>
        <w:t>two</w:t>
      </w:r>
      <w:r w:rsidRPr="00F12BD1">
        <w:rPr>
          <w:rFonts w:ascii="Courier New" w:hAnsi="Courier New" w:cs="Courier New"/>
        </w:rPr>
        <w:t xml:space="preserve"> airlines? Meanwhile, I will look into places we can go to.</w:t>
      </w:r>
    </w:p>
    <w:p w:rsidR="00F12BD1" w:rsidRPr="00F12BD1" w:rsidRDefault="00F12BD1">
      <w:pPr>
        <w:rPr>
          <w:rFonts w:ascii="Courier New" w:hAnsi="Courier New" w:cs="Courier New"/>
        </w:rPr>
      </w:pPr>
    </w:p>
    <w:p w:rsidR="00F12BD1" w:rsidRDefault="00F12BD1">
      <w:pPr>
        <w:pBdr>
          <w:bottom w:val="single" w:sz="6" w:space="1" w:color="auto"/>
        </w:pBdr>
        <w:rPr>
          <w:rFonts w:ascii="Courier New" w:hAnsi="Courier New" w:cs="Courier New"/>
        </w:rPr>
      </w:pPr>
      <w:r w:rsidRPr="00F12BD1">
        <w:rPr>
          <w:rFonts w:ascii="Courier New" w:hAnsi="Courier New" w:cs="Courier New"/>
        </w:rPr>
        <w:t>- Jane</w:t>
      </w:r>
    </w:p>
    <w:p w:rsidR="00F12BD1" w:rsidRDefault="00F12BD1"/>
    <w:p w:rsidR="00C6331D" w:rsidRPr="00C6331D" w:rsidRDefault="00C6331D">
      <w:r>
        <w:rPr>
          <w:rFonts w:hint="eastAsia"/>
        </w:rPr>
        <w:t>Message sent to the participants requesting them to lookup author names in TabFour.</w:t>
      </w:r>
    </w:p>
    <w:p w:rsidR="00C6331D" w:rsidRDefault="00C6331D"/>
    <w:p w:rsidR="00F12BD1" w:rsidRDefault="00F12BD1" w:rsidP="00F12BD1">
      <w:pPr>
        <w:jc w:val="center"/>
      </w:pPr>
      <w:r>
        <w:rPr>
          <w:noProof/>
          <w:lang w:val="en-CA" w:eastAsia="en-CA"/>
        </w:rPr>
        <w:drawing>
          <wp:inline distT="0" distB="0" distL="0" distR="0">
            <wp:extent cx="4391025" cy="2600325"/>
            <wp:effectExtent l="19050" t="0" r="9525" b="0"/>
            <wp:docPr id="4" name="图片 4" descr="C:\Users\tao\AppData\Local\Temp\YLXWDO4LA0~ZNKF8F%CJ_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o\AppData\Local\Temp\YLXWDO4LA0~ZNKF8F%CJ_KT.jpg"/>
                    <pic:cNvPicPr>
                      <a:picLocks noChangeAspect="1" noChangeArrowheads="1"/>
                    </pic:cNvPicPr>
                  </pic:nvPicPr>
                  <pic:blipFill>
                    <a:blip r:embed="rId7" cstate="print"/>
                    <a:srcRect l="25486" t="11418" r="1271" b="38306"/>
                    <a:stretch>
                      <a:fillRect/>
                    </a:stretch>
                  </pic:blipFill>
                  <pic:spPr bwMode="auto">
                    <a:xfrm>
                      <a:off x="0" y="0"/>
                      <a:ext cx="4391025" cy="2600325"/>
                    </a:xfrm>
                    <a:prstGeom prst="rect">
                      <a:avLst/>
                    </a:prstGeom>
                    <a:noFill/>
                    <a:ln w="9525">
                      <a:noFill/>
                      <a:miter lim="800000"/>
                      <a:headEnd/>
                      <a:tailEnd/>
                    </a:ln>
                  </pic:spPr>
                </pic:pic>
              </a:graphicData>
            </a:graphic>
          </wp:inline>
        </w:drawing>
      </w:r>
    </w:p>
    <w:p w:rsidR="00C6331D" w:rsidRDefault="00C6331D" w:rsidP="00C6331D"/>
    <w:p w:rsidR="00C6331D" w:rsidRPr="00C6331D" w:rsidRDefault="00C6331D" w:rsidP="00C6331D">
      <w:r>
        <w:rPr>
          <w:rFonts w:hint="eastAsia"/>
        </w:rPr>
        <w:t>Message sent to the participants requesting them to lookup ticket prices in Firefox.</w:t>
      </w:r>
    </w:p>
    <w:p w:rsidR="00C6331D" w:rsidRPr="00C6331D" w:rsidRDefault="00C6331D" w:rsidP="00C6331D">
      <w:pPr>
        <w:jc w:val="left"/>
      </w:pPr>
    </w:p>
    <w:p w:rsidR="00F12BD1" w:rsidRDefault="00F12BD1" w:rsidP="00F12BD1">
      <w:pPr>
        <w:jc w:val="center"/>
      </w:pPr>
      <w:r>
        <w:rPr>
          <w:noProof/>
          <w:lang w:val="en-CA" w:eastAsia="en-CA"/>
        </w:rPr>
        <w:lastRenderedPageBreak/>
        <w:drawing>
          <wp:inline distT="0" distB="0" distL="0" distR="0">
            <wp:extent cx="4182110" cy="1209675"/>
            <wp:effectExtent l="19050" t="0" r="8890" b="0"/>
            <wp:docPr id="7" name="图片 7" descr="C:\Users\tao\AppData\Local\Temp\%JNU]T4IOAG[RA[3BO4MR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o\AppData\Local\Temp\%JNU]T4IOAG[RA[3BO4MRLF.jpg"/>
                    <pic:cNvPicPr>
                      <a:picLocks noChangeAspect="1" noChangeArrowheads="1"/>
                    </pic:cNvPicPr>
                  </pic:nvPicPr>
                  <pic:blipFill>
                    <a:blip r:embed="rId8" cstate="print"/>
                    <a:srcRect l="26186" t="56430" r="3790" b="20067"/>
                    <a:stretch>
                      <a:fillRect/>
                    </a:stretch>
                  </pic:blipFill>
                  <pic:spPr bwMode="auto">
                    <a:xfrm>
                      <a:off x="0" y="0"/>
                      <a:ext cx="4182110" cy="1209675"/>
                    </a:xfrm>
                    <a:prstGeom prst="rect">
                      <a:avLst/>
                    </a:prstGeom>
                    <a:noFill/>
                    <a:ln w="9525">
                      <a:noFill/>
                      <a:miter lim="800000"/>
                      <a:headEnd/>
                      <a:tailEnd/>
                    </a:ln>
                  </pic:spPr>
                </pic:pic>
              </a:graphicData>
            </a:graphic>
          </wp:inline>
        </w:drawing>
      </w:r>
    </w:p>
    <w:p w:rsidR="00F12BD1" w:rsidRPr="00F12BD1" w:rsidRDefault="00F12BD1"/>
    <w:p w:rsidR="008D784D" w:rsidRPr="00670373" w:rsidRDefault="00857574">
      <w:pPr>
        <w:rPr>
          <w:b/>
        </w:rPr>
      </w:pPr>
      <w:r>
        <w:rPr>
          <w:rFonts w:hint="eastAsia"/>
          <w:b/>
        </w:rPr>
        <w:t>Pilot Studies</w:t>
      </w:r>
    </w:p>
    <w:p w:rsidR="008D784D" w:rsidRPr="00C90846" w:rsidRDefault="008D784D"/>
    <w:p w:rsidR="00670373" w:rsidRDefault="00670373">
      <w:r>
        <w:rPr>
          <w:rFonts w:hint="eastAsia"/>
        </w:rPr>
        <w:t xml:space="preserve">We </w:t>
      </w:r>
      <w:del w:id="58" w:author="Bill" w:date="2009-12-13T03:41:00Z">
        <w:r w:rsidDel="009121F2">
          <w:rPr>
            <w:rFonts w:hint="eastAsia"/>
          </w:rPr>
          <w:delText xml:space="preserve">did </w:delText>
        </w:r>
      </w:del>
      <w:ins w:id="59" w:author="Bill" w:date="2009-12-13T03:41:00Z">
        <w:r w:rsidR="009121F2">
          <w:t>conducted</w:t>
        </w:r>
        <w:r w:rsidR="009121F2">
          <w:rPr>
            <w:rFonts w:hint="eastAsia"/>
          </w:rPr>
          <w:t xml:space="preserve"> </w:t>
        </w:r>
      </w:ins>
      <w:r>
        <w:rPr>
          <w:rFonts w:hint="eastAsia"/>
        </w:rPr>
        <w:t xml:space="preserve">two pilot studies. The first one is an informal experiment </w:t>
      </w:r>
      <w:del w:id="60" w:author="Bill" w:date="2009-12-13T03:41:00Z">
        <w:r w:rsidDel="009121F2">
          <w:rPr>
            <w:rFonts w:hint="eastAsia"/>
          </w:rPr>
          <w:delText>did on ourselves</w:delText>
        </w:r>
      </w:del>
      <w:ins w:id="61" w:author="Bill" w:date="2009-12-13T03:41:00Z">
        <w:r w:rsidR="009121F2">
          <w:t>done by one of the experimenters</w:t>
        </w:r>
      </w:ins>
      <w:del w:id="62" w:author="Bill" w:date="2009-12-13T03:41:00Z">
        <w:r w:rsidDel="009121F2">
          <w:rPr>
            <w:rFonts w:hint="eastAsia"/>
          </w:rPr>
          <w:delText xml:space="preserve">. </w:delText>
        </w:r>
      </w:del>
      <w:ins w:id="63" w:author="Bill" w:date="2009-12-13T03:41:00Z">
        <w:r w:rsidR="009121F2">
          <w:t xml:space="preserve">, which </w:t>
        </w:r>
      </w:ins>
      <w:del w:id="64" w:author="Bill" w:date="2009-12-13T03:41:00Z">
        <w:r w:rsidDel="009121F2">
          <w:rPr>
            <w:rFonts w:hint="eastAsia"/>
          </w:rPr>
          <w:delText xml:space="preserve">We </w:delText>
        </w:r>
      </w:del>
      <w:ins w:id="65" w:author="Bill" w:date="2009-12-13T03:41:00Z">
        <w:r w:rsidR="009121F2">
          <w:t>w</w:t>
        </w:r>
        <w:r w:rsidR="009121F2">
          <w:rPr>
            <w:rFonts w:hint="eastAsia"/>
          </w:rPr>
          <w:t xml:space="preserve">e </w:t>
        </w:r>
      </w:ins>
      <w:r>
        <w:rPr>
          <w:rFonts w:hint="eastAsia"/>
        </w:rPr>
        <w:t>did not include this in the final result analysis. The second pilot study was done on a real participant in a formal setting and was included in the final results analysis, but the experiment was not carried out in the observation room.</w:t>
      </w:r>
    </w:p>
    <w:p w:rsidR="00670373" w:rsidRDefault="00670373"/>
    <w:p w:rsidR="00670373" w:rsidRDefault="00670373">
      <w:r>
        <w:rPr>
          <w:rFonts w:hint="eastAsia"/>
        </w:rPr>
        <w:t>First Pilot Study</w:t>
      </w:r>
    </w:p>
    <w:p w:rsidR="00670373" w:rsidRDefault="00670373"/>
    <w:p w:rsidR="007876F0" w:rsidRDefault="007876F0">
      <w:r>
        <w:rPr>
          <w:rFonts w:hint="eastAsia"/>
        </w:rPr>
        <w:t xml:space="preserve">Originally, we plan to monitor the screen of the subject through </w:t>
      </w:r>
      <w:r>
        <w:t>remote</w:t>
      </w:r>
      <w:r>
        <w:rPr>
          <w:rFonts w:hint="eastAsia"/>
        </w:rPr>
        <w:t xml:space="preserve"> desktop software. In doing this, we believe only posed very little influence to the subject</w:t>
      </w:r>
      <w:r>
        <w:t>’</w:t>
      </w:r>
      <w:r>
        <w:rPr>
          <w:rFonts w:hint="eastAsia"/>
        </w:rPr>
        <w:t>s computer. We used TightVNC which is a free remote desktop monitor application. Then we planned to capture the screen of the subjects at the experimenter</w:t>
      </w:r>
      <w:r>
        <w:t>’</w:t>
      </w:r>
      <w:r>
        <w:rPr>
          <w:rFonts w:hint="eastAsia"/>
        </w:rPr>
        <w:t xml:space="preserve">s computer. However from the first pilot study, first we discovered using remote desktop monitoring method has two major defects. First, the network bandwidth was mainly consumed by the remote desktop application and made web browsing </w:t>
      </w:r>
      <w:r>
        <w:t>noticeably</w:t>
      </w:r>
      <w:r>
        <w:rPr>
          <w:rFonts w:hint="eastAsia"/>
        </w:rPr>
        <w:t xml:space="preserve"> slow. Second, remote desktop monitoring had a very low refresh rate. The quality of the video is not acceptable. Therefore we decided to record the screen on the participant</w:t>
      </w:r>
      <w:r>
        <w:t>’</w:t>
      </w:r>
      <w:r>
        <w:rPr>
          <w:rFonts w:hint="eastAsia"/>
        </w:rPr>
        <w:t>s computer and we found that by doing so, the performance impact was acceptable.</w:t>
      </w:r>
    </w:p>
    <w:p w:rsidR="007876F0" w:rsidRDefault="007876F0"/>
    <w:p w:rsidR="007876F0" w:rsidRDefault="007876F0">
      <w:r>
        <w:rPr>
          <w:rFonts w:hint="eastAsia"/>
        </w:rPr>
        <w:t>Another change we made from the first pilot study was the order of the interruptions.</w:t>
      </w:r>
      <w:r w:rsidR="009451F1">
        <w:rPr>
          <w:rFonts w:hint="eastAsia"/>
        </w:rPr>
        <w:t xml:space="preserve"> At first, we planned to give the participants the travel planning first, then the ticket task, and the paper task at last. However, we found the paper task could not have the effect as an interruption. When the paper task came, the user was most probably wrapping up the first two tasks. So although the paper task was marked </w:t>
      </w:r>
      <w:r w:rsidR="009451F1">
        <w:t>“</w:t>
      </w:r>
      <w:r w:rsidR="009451F1">
        <w:rPr>
          <w:rFonts w:hint="eastAsia"/>
        </w:rPr>
        <w:t>urgent</w:t>
      </w:r>
      <w:r w:rsidR="009451F1">
        <w:t>”</w:t>
      </w:r>
      <w:r w:rsidR="009451F1">
        <w:rPr>
          <w:rFonts w:hint="eastAsia"/>
        </w:rPr>
        <w:t xml:space="preserve">, the users were likely to do it after completed the first two tasks and thus rendered the </w:t>
      </w:r>
      <w:r w:rsidR="0011159D">
        <w:rPr>
          <w:rFonts w:hint="eastAsia"/>
        </w:rPr>
        <w:t xml:space="preserve">interruption meaningless. Therefore we exchange the paper task with the ticket task and found the two interruptions worked well because although when the ticket task came, it was also approaching the end of the airfare search, they were closely related, so the users were likely to do them </w:t>
      </w:r>
      <w:r w:rsidR="0011159D">
        <w:t>simultaneously</w:t>
      </w:r>
      <w:r w:rsidR="0011159D">
        <w:rPr>
          <w:rFonts w:hint="eastAsia"/>
        </w:rPr>
        <w:t>.</w:t>
      </w:r>
    </w:p>
    <w:p w:rsidR="00A302E9" w:rsidRDefault="00A302E9"/>
    <w:p w:rsidR="00A302E9" w:rsidRDefault="00A302E9">
      <w:r>
        <w:rPr>
          <w:rFonts w:hint="eastAsia"/>
        </w:rPr>
        <w:t>Another problem we discovered was some websites could not be rendered correctly in TabFour, because some websites were not compatible with WebKit, which is the render engine used in our browser. We then eliminate these websites from the tasks and replaced them with alternative websites.</w:t>
      </w:r>
    </w:p>
    <w:p w:rsidR="00670373" w:rsidRDefault="00670373"/>
    <w:p w:rsidR="00670373" w:rsidRDefault="00670373">
      <w:r>
        <w:rPr>
          <w:rFonts w:hint="eastAsia"/>
        </w:rPr>
        <w:t>Second Pilot Study</w:t>
      </w:r>
    </w:p>
    <w:p w:rsidR="00670373" w:rsidRDefault="00670373"/>
    <w:p w:rsidR="0011159D" w:rsidRDefault="0011159D">
      <w:r>
        <w:rPr>
          <w:rFonts w:hint="eastAsia"/>
        </w:rPr>
        <w:lastRenderedPageBreak/>
        <w:t>The second pilot study was done on our first participant, under the revised experiment setting and procedure after the first pilot study. After the second pilot study, we</w:t>
      </w:r>
      <w:r w:rsidR="00857574">
        <w:rPr>
          <w:rFonts w:hint="eastAsia"/>
        </w:rPr>
        <w:t xml:space="preserve"> did one major change to our experiment</w:t>
      </w:r>
      <w:r>
        <w:rPr>
          <w:rFonts w:hint="eastAsia"/>
        </w:rPr>
        <w:t>.</w:t>
      </w:r>
    </w:p>
    <w:p w:rsidR="0011159D" w:rsidRDefault="0011159D"/>
    <w:p w:rsidR="0011159D" w:rsidRDefault="00857574" w:rsidP="00857574">
      <w:r>
        <w:rPr>
          <w:rFonts w:hint="eastAsia"/>
        </w:rPr>
        <w:t>O</w:t>
      </w:r>
      <w:r w:rsidR="0011159D">
        <w:rPr>
          <w:rFonts w:hint="eastAsia"/>
        </w:rPr>
        <w:t xml:space="preserve">riginally for the TabFour browser, only one task of the three tasks used the </w:t>
      </w:r>
      <w:r w:rsidR="0011159D">
        <w:t>“</w:t>
      </w:r>
      <w:r w:rsidR="0011159D">
        <w:rPr>
          <w:rFonts w:hint="eastAsia"/>
        </w:rPr>
        <w:t>online context sharing</w:t>
      </w:r>
      <w:r w:rsidR="0011159D">
        <w:t>”</w:t>
      </w:r>
      <w:r w:rsidR="0011159D">
        <w:rPr>
          <w:rFonts w:hint="eastAsia"/>
        </w:rPr>
        <w:t xml:space="preserve"> feature. For the other two tasks, the user still had to </w:t>
      </w:r>
      <w:r w:rsidR="0011159D">
        <w:t>manually</w:t>
      </w:r>
      <w:r w:rsidR="0011159D">
        <w:rPr>
          <w:rFonts w:hint="eastAsia"/>
        </w:rPr>
        <w:t xml:space="preserve"> copy and paste the link to the browser. Even worse, when the user was selecting the links, sometimes he clicked the link accidentally and the operating system then opened default browser for the link, which is not our TabFour browser. To fix this and to better evaluate user reactions of the sharing context feature. We decided to change all three tasks to use shared contexts, </w:t>
      </w:r>
      <w:r w:rsidR="0011159D">
        <w:t>hiding</w:t>
      </w:r>
      <w:r w:rsidR="0011159D">
        <w:rPr>
          <w:rFonts w:hint="eastAsia"/>
        </w:rPr>
        <w:t xml:space="preserve"> all explicit links.</w:t>
      </w:r>
    </w:p>
    <w:p w:rsidR="0011159D" w:rsidRDefault="0011159D"/>
    <w:p w:rsidR="00456404" w:rsidRPr="00A2281C" w:rsidRDefault="00456404">
      <w:pPr>
        <w:rPr>
          <w:b/>
        </w:rPr>
      </w:pPr>
      <w:r w:rsidRPr="00A2281C">
        <w:rPr>
          <w:rFonts w:hint="eastAsia"/>
          <w:b/>
        </w:rPr>
        <w:t>S</w:t>
      </w:r>
      <w:r w:rsidRPr="00A2281C">
        <w:rPr>
          <w:b/>
        </w:rPr>
        <w:t>tudy desig</w:t>
      </w:r>
      <w:r w:rsidRPr="00A2281C">
        <w:rPr>
          <w:rFonts w:hint="eastAsia"/>
          <w:b/>
        </w:rPr>
        <w:t>n</w:t>
      </w:r>
    </w:p>
    <w:p w:rsidR="00456404" w:rsidRPr="00A2281C" w:rsidRDefault="00456404">
      <w:pPr>
        <w:rPr>
          <w:b/>
        </w:rPr>
      </w:pPr>
    </w:p>
    <w:p w:rsidR="00456404" w:rsidRPr="00A2281C" w:rsidRDefault="00456404">
      <w:pPr>
        <w:rPr>
          <w:b/>
        </w:rPr>
      </w:pPr>
      <w:r w:rsidRPr="00A2281C">
        <w:rPr>
          <w:rFonts w:hint="eastAsia"/>
          <w:b/>
        </w:rPr>
        <w:t>D</w:t>
      </w:r>
      <w:r w:rsidRPr="00A2281C">
        <w:rPr>
          <w:b/>
        </w:rPr>
        <w:t>ependent measures</w:t>
      </w:r>
    </w:p>
    <w:p w:rsidR="00456404" w:rsidRPr="00A2281C" w:rsidRDefault="00456404">
      <w:pPr>
        <w:rPr>
          <w:b/>
        </w:rPr>
      </w:pPr>
    </w:p>
    <w:p w:rsidR="00456404" w:rsidRPr="00A2281C" w:rsidRDefault="00456404">
      <w:pPr>
        <w:rPr>
          <w:b/>
        </w:rPr>
      </w:pPr>
      <w:r w:rsidRPr="00A2281C">
        <w:rPr>
          <w:rFonts w:hint="eastAsia"/>
          <w:b/>
        </w:rPr>
        <w:t>H</w:t>
      </w:r>
      <w:r w:rsidRPr="00A2281C">
        <w:rPr>
          <w:b/>
        </w:rPr>
        <w:t>ypotheses</w:t>
      </w:r>
    </w:p>
    <w:p w:rsidR="00456404" w:rsidRDefault="00456404"/>
    <w:p w:rsidR="00456404" w:rsidRDefault="00456404"/>
    <w:sectPr w:rsidR="00456404" w:rsidSect="00BD06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44B" w:rsidRDefault="0022344B" w:rsidP="00F12BD1">
      <w:r>
        <w:separator/>
      </w:r>
    </w:p>
  </w:endnote>
  <w:endnote w:type="continuationSeparator" w:id="0">
    <w:p w:rsidR="0022344B" w:rsidRDefault="0022344B" w:rsidP="00F12B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44B" w:rsidRDefault="0022344B" w:rsidP="00F12BD1">
      <w:r>
        <w:separator/>
      </w:r>
    </w:p>
  </w:footnote>
  <w:footnote w:type="continuationSeparator" w:id="0">
    <w:p w:rsidR="0022344B" w:rsidRDefault="0022344B" w:rsidP="00F12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41DF1"/>
    <w:multiLevelType w:val="hybridMultilevel"/>
    <w:tmpl w:val="BC48C2F0"/>
    <w:lvl w:ilvl="0" w:tplc="2108BB3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B6259D6"/>
    <w:multiLevelType w:val="hybridMultilevel"/>
    <w:tmpl w:val="20AE0CC4"/>
    <w:lvl w:ilvl="0" w:tplc="0860CD8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6404"/>
    <w:rsid w:val="00051566"/>
    <w:rsid w:val="0011159D"/>
    <w:rsid w:val="0022344B"/>
    <w:rsid w:val="003D450B"/>
    <w:rsid w:val="00456404"/>
    <w:rsid w:val="0056288B"/>
    <w:rsid w:val="005872B7"/>
    <w:rsid w:val="00670373"/>
    <w:rsid w:val="007419C5"/>
    <w:rsid w:val="007876F0"/>
    <w:rsid w:val="007C7C14"/>
    <w:rsid w:val="00857574"/>
    <w:rsid w:val="008D784D"/>
    <w:rsid w:val="009121F2"/>
    <w:rsid w:val="009451F1"/>
    <w:rsid w:val="009E1234"/>
    <w:rsid w:val="00A2281C"/>
    <w:rsid w:val="00A302E9"/>
    <w:rsid w:val="00B06A87"/>
    <w:rsid w:val="00BD06E3"/>
    <w:rsid w:val="00C075A8"/>
    <w:rsid w:val="00C6331D"/>
    <w:rsid w:val="00C90846"/>
    <w:rsid w:val="00D732F5"/>
    <w:rsid w:val="00F12BD1"/>
    <w:rsid w:val="00F5434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6E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12B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12BD1"/>
    <w:rPr>
      <w:sz w:val="18"/>
      <w:szCs w:val="18"/>
    </w:rPr>
  </w:style>
  <w:style w:type="paragraph" w:styleId="Footer">
    <w:name w:val="footer"/>
    <w:basedOn w:val="Normal"/>
    <w:link w:val="FooterChar"/>
    <w:uiPriority w:val="99"/>
    <w:semiHidden/>
    <w:unhideWhenUsed/>
    <w:rsid w:val="00F12B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12BD1"/>
    <w:rPr>
      <w:sz w:val="18"/>
      <w:szCs w:val="18"/>
    </w:rPr>
  </w:style>
  <w:style w:type="paragraph" w:styleId="BalloonText">
    <w:name w:val="Balloon Text"/>
    <w:basedOn w:val="Normal"/>
    <w:link w:val="BalloonTextChar"/>
    <w:uiPriority w:val="99"/>
    <w:semiHidden/>
    <w:unhideWhenUsed/>
    <w:rsid w:val="00F12BD1"/>
    <w:rPr>
      <w:sz w:val="18"/>
      <w:szCs w:val="18"/>
    </w:rPr>
  </w:style>
  <w:style w:type="character" w:customStyle="1" w:styleId="BalloonTextChar">
    <w:name w:val="Balloon Text Char"/>
    <w:basedOn w:val="DefaultParagraphFont"/>
    <w:link w:val="BalloonText"/>
    <w:uiPriority w:val="99"/>
    <w:semiHidden/>
    <w:rsid w:val="00F12BD1"/>
    <w:rPr>
      <w:sz w:val="18"/>
      <w:szCs w:val="18"/>
    </w:rPr>
  </w:style>
  <w:style w:type="paragraph" w:styleId="ListParagraph">
    <w:name w:val="List Paragraph"/>
    <w:basedOn w:val="Normal"/>
    <w:uiPriority w:val="34"/>
    <w:qFormat/>
    <w:rsid w:val="00F12BD1"/>
    <w:pPr>
      <w:ind w:firstLineChars="200" w:firstLine="420"/>
    </w:pPr>
  </w:style>
</w:styles>
</file>

<file path=word/webSettings.xml><?xml version="1.0" encoding="utf-8"?>
<w:webSettings xmlns:r="http://schemas.openxmlformats.org/officeDocument/2006/relationships" xmlns:w="http://schemas.openxmlformats.org/wordprocessingml/2006/main">
  <w:divs>
    <w:div w:id="600382222">
      <w:bodyDiv w:val="1"/>
      <w:marLeft w:val="0"/>
      <w:marRight w:val="0"/>
      <w:marTop w:val="0"/>
      <w:marBottom w:val="0"/>
      <w:divBdr>
        <w:top w:val="none" w:sz="0" w:space="0" w:color="auto"/>
        <w:left w:val="none" w:sz="0" w:space="0" w:color="auto"/>
        <w:bottom w:val="none" w:sz="0" w:space="0" w:color="auto"/>
        <w:right w:val="none" w:sz="0" w:space="0" w:color="auto"/>
      </w:divBdr>
      <w:divsChild>
        <w:div w:id="598487235">
          <w:marLeft w:val="0"/>
          <w:marRight w:val="0"/>
          <w:marTop w:val="0"/>
          <w:marBottom w:val="0"/>
          <w:divBdr>
            <w:top w:val="none" w:sz="0" w:space="0" w:color="auto"/>
            <w:left w:val="none" w:sz="0" w:space="0" w:color="auto"/>
            <w:bottom w:val="none" w:sz="0" w:space="0" w:color="auto"/>
            <w:right w:val="none" w:sz="0" w:space="0" w:color="auto"/>
          </w:divBdr>
          <w:divsChild>
            <w:div w:id="935789954">
              <w:marLeft w:val="0"/>
              <w:marRight w:val="0"/>
              <w:marTop w:val="0"/>
              <w:marBottom w:val="0"/>
              <w:divBdr>
                <w:top w:val="none" w:sz="0" w:space="0" w:color="auto"/>
                <w:left w:val="none" w:sz="0" w:space="0" w:color="auto"/>
                <w:bottom w:val="none" w:sz="0" w:space="0" w:color="auto"/>
                <w:right w:val="none" w:sz="0" w:space="0" w:color="auto"/>
              </w:divBdr>
            </w:div>
            <w:div w:id="1478767144">
              <w:marLeft w:val="0"/>
              <w:marRight w:val="0"/>
              <w:marTop w:val="0"/>
              <w:marBottom w:val="0"/>
              <w:divBdr>
                <w:top w:val="none" w:sz="0" w:space="0" w:color="auto"/>
                <w:left w:val="none" w:sz="0" w:space="0" w:color="auto"/>
                <w:bottom w:val="none" w:sz="0" w:space="0" w:color="auto"/>
                <w:right w:val="none" w:sz="0" w:space="0" w:color="auto"/>
              </w:divBdr>
            </w:div>
            <w:div w:id="336084533">
              <w:marLeft w:val="0"/>
              <w:marRight w:val="0"/>
              <w:marTop w:val="0"/>
              <w:marBottom w:val="0"/>
              <w:divBdr>
                <w:top w:val="none" w:sz="0" w:space="0" w:color="auto"/>
                <w:left w:val="none" w:sz="0" w:space="0" w:color="auto"/>
                <w:bottom w:val="none" w:sz="0" w:space="0" w:color="auto"/>
                <w:right w:val="none" w:sz="0" w:space="0" w:color="auto"/>
              </w:divBdr>
              <w:divsChild>
                <w:div w:id="1364794140">
                  <w:marLeft w:val="0"/>
                  <w:marRight w:val="0"/>
                  <w:marTop w:val="0"/>
                  <w:marBottom w:val="0"/>
                  <w:divBdr>
                    <w:top w:val="none" w:sz="0" w:space="0" w:color="auto"/>
                    <w:left w:val="none" w:sz="0" w:space="0" w:color="auto"/>
                    <w:bottom w:val="none" w:sz="0" w:space="0" w:color="auto"/>
                    <w:right w:val="none" w:sz="0" w:space="0" w:color="auto"/>
                  </w:divBdr>
                </w:div>
                <w:div w:id="54086824">
                  <w:marLeft w:val="0"/>
                  <w:marRight w:val="0"/>
                  <w:marTop w:val="0"/>
                  <w:marBottom w:val="0"/>
                  <w:divBdr>
                    <w:top w:val="none" w:sz="0" w:space="0" w:color="auto"/>
                    <w:left w:val="none" w:sz="0" w:space="0" w:color="auto"/>
                    <w:bottom w:val="none" w:sz="0" w:space="0" w:color="auto"/>
                    <w:right w:val="none" w:sz="0" w:space="0" w:color="auto"/>
                  </w:divBdr>
                </w:div>
                <w:div w:id="16098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5365">
          <w:marLeft w:val="0"/>
          <w:marRight w:val="0"/>
          <w:marTop w:val="0"/>
          <w:marBottom w:val="0"/>
          <w:divBdr>
            <w:top w:val="none" w:sz="0" w:space="0" w:color="auto"/>
            <w:left w:val="none" w:sz="0" w:space="0" w:color="auto"/>
            <w:bottom w:val="none" w:sz="0" w:space="0" w:color="auto"/>
            <w:right w:val="none" w:sz="0" w:space="0" w:color="auto"/>
          </w:divBdr>
        </w:div>
      </w:divsChild>
    </w:div>
    <w:div w:id="2115594165">
      <w:bodyDiv w:val="1"/>
      <w:marLeft w:val="0"/>
      <w:marRight w:val="0"/>
      <w:marTop w:val="0"/>
      <w:marBottom w:val="0"/>
      <w:divBdr>
        <w:top w:val="none" w:sz="0" w:space="0" w:color="auto"/>
        <w:left w:val="none" w:sz="0" w:space="0" w:color="auto"/>
        <w:bottom w:val="none" w:sz="0" w:space="0" w:color="auto"/>
        <w:right w:val="none" w:sz="0" w:space="0" w:color="auto"/>
      </w:divBdr>
      <w:divsChild>
        <w:div w:id="824395968">
          <w:marLeft w:val="0"/>
          <w:marRight w:val="0"/>
          <w:marTop w:val="0"/>
          <w:marBottom w:val="0"/>
          <w:divBdr>
            <w:top w:val="none" w:sz="0" w:space="0" w:color="auto"/>
            <w:left w:val="none" w:sz="0" w:space="0" w:color="auto"/>
            <w:bottom w:val="none" w:sz="0" w:space="0" w:color="auto"/>
            <w:right w:val="none" w:sz="0" w:space="0" w:color="auto"/>
          </w:divBdr>
        </w:div>
        <w:div w:id="27282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dc:creator>
  <cp:lastModifiedBy>Bill</cp:lastModifiedBy>
  <cp:revision>2</cp:revision>
  <dcterms:created xsi:type="dcterms:W3CDTF">2009-12-13T11:42:00Z</dcterms:created>
  <dcterms:modified xsi:type="dcterms:W3CDTF">2009-12-13T11:42:00Z</dcterms:modified>
</cp:coreProperties>
</file>